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DD186" w14:textId="40F45360" w:rsidR="00A50E0A" w:rsidRDefault="00A50E0A" w:rsidP="00A50E0A">
      <w:pPr>
        <w:pStyle w:val="Title"/>
      </w:pPr>
      <w:r>
        <w:t xml:space="preserve">PU5063 </w:t>
      </w:r>
      <w:r w:rsidR="008F3641">
        <w:t>Report Discussion</w:t>
      </w:r>
    </w:p>
    <w:p w14:paraId="4C1FC004" w14:textId="77777777" w:rsidR="008F3641" w:rsidRDefault="008F3641" w:rsidP="008F3641"/>
    <w:p w14:paraId="63D194E2" w14:textId="11813B9D" w:rsidR="008F3641" w:rsidRPr="008F3641" w:rsidRDefault="008F3641" w:rsidP="008F3641">
      <w:r>
        <w:t>This discussion document accompanies the PDF Report “[title]”.</w:t>
      </w:r>
    </w:p>
    <w:p w14:paraId="2A227271" w14:textId="0E1FE97C" w:rsidR="008F3641" w:rsidRDefault="008F3641" w:rsidP="008F3641">
      <w:pPr>
        <w:pStyle w:val="Heading1"/>
      </w:pPr>
      <w:r>
        <w:t>Target Audience and Key Message</w:t>
      </w:r>
    </w:p>
    <w:p w14:paraId="12DCDE0D" w14:textId="164B09DB" w:rsidR="00536C55" w:rsidRPr="008F3641" w:rsidRDefault="00781D10" w:rsidP="008F3641">
      <w:r>
        <w:t>The target audience of the report is employers in Scotland</w:t>
      </w:r>
      <w:r>
        <w:t xml:space="preserve">. </w:t>
      </w:r>
      <w:r w:rsidR="0055357E">
        <w:t xml:space="preserve">Adopting the perspective of employers, a trend is evident in the </w:t>
      </w:r>
      <w:r w:rsidR="00076313">
        <w:t>estimated percentage of the population prescribed drugs for anxiety, depression [or and] psychosis</w:t>
      </w:r>
      <w:r w:rsidR="00CB0F48">
        <w:t>.</w:t>
      </w:r>
      <w:r w:rsidR="000728AE">
        <w:t xml:space="preserve"> </w:t>
      </w:r>
      <w:r w:rsidR="00E62905">
        <w:t>Small or r</w:t>
      </w:r>
      <w:r w:rsidR="000728AE">
        <w:t>egional employers looking at a single council area or health board may see the increase over the last ten years as</w:t>
      </w:r>
      <w:r w:rsidR="007B195F">
        <w:t xml:space="preserve"> subtle</w:t>
      </w:r>
      <w:r w:rsidR="008156AC">
        <w:t xml:space="preserve"> and </w:t>
      </w:r>
      <w:r w:rsidR="00A81DF6">
        <w:t xml:space="preserve">presenting too weak a case for </w:t>
      </w:r>
      <w:r w:rsidR="00C3361F">
        <w:t>increasing their allocation of</w:t>
      </w:r>
      <w:r w:rsidR="00A81DF6">
        <w:t xml:space="preserve"> support resourc</w:t>
      </w:r>
      <w:r w:rsidR="00C3361F">
        <w:t>es</w:t>
      </w:r>
      <w:r w:rsidR="008156AC">
        <w:t xml:space="preserve">. However, </w:t>
      </w:r>
      <w:r w:rsidR="00F03312">
        <w:t>the estimate</w:t>
      </w:r>
      <w:r w:rsidR="009F4048">
        <w:t>d</w:t>
      </w:r>
      <w:r w:rsidR="00F03312">
        <w:t xml:space="preserve"> percentage has </w:t>
      </w:r>
      <w:r w:rsidR="00404F43">
        <w:t xml:space="preserve">increased year on year </w:t>
      </w:r>
      <w:r w:rsidR="006B355D">
        <w:t>[</w:t>
      </w:r>
      <w:r w:rsidR="00404F43">
        <w:t>in every council area and every health board</w:t>
      </w:r>
      <w:r w:rsidR="006B355D">
        <w:t>]</w:t>
      </w:r>
      <w:r w:rsidR="00404F43">
        <w:t xml:space="preserve"> over the last ten years of available data. Thus, </w:t>
      </w:r>
      <w:r w:rsidR="006B355D">
        <w:t xml:space="preserve">the national data offers a </w:t>
      </w:r>
      <w:r w:rsidR="00593F96">
        <w:t xml:space="preserve">much </w:t>
      </w:r>
      <w:r w:rsidR="006B355D">
        <w:t>strong</w:t>
      </w:r>
      <w:r w:rsidR="00593F96">
        <w:t>er</w:t>
      </w:r>
      <w:r w:rsidR="006B355D">
        <w:t xml:space="preserve"> case for </w:t>
      </w:r>
      <w:r w:rsidR="00C3361F">
        <w:t>increasing the allocation of support resources</w:t>
      </w:r>
      <w:r w:rsidR="004B68AE">
        <w:t xml:space="preserve"> and this is the key message of the report</w:t>
      </w:r>
      <w:r w:rsidR="00C3361F">
        <w:t>.</w:t>
      </w:r>
      <w:r w:rsidR="001404C6">
        <w:t xml:space="preserve"> </w:t>
      </w:r>
      <w:r w:rsidR="00593F96">
        <w:t>Employers operating in single regions should</w:t>
      </w:r>
      <w:r w:rsidR="0004130D">
        <w:t xml:space="preserve"> review their data against not just the regional but also the national picture</w:t>
      </w:r>
      <w:r w:rsidR="00D1410B">
        <w:t xml:space="preserve">, and employers operating across multiple areas may want to ensure that their monitoring is </w:t>
      </w:r>
      <w:r w:rsidR="00CA73DE">
        <w:t xml:space="preserve">standardised across branches </w:t>
      </w:r>
      <w:r w:rsidR="0004130D">
        <w:t xml:space="preserve">so </w:t>
      </w:r>
      <w:r w:rsidR="00393377">
        <w:t xml:space="preserve">any need for targeted resources is identified early. </w:t>
      </w:r>
    </w:p>
    <w:p w14:paraId="67645D8C" w14:textId="4EB55011" w:rsidR="00A50E0A" w:rsidDel="00CD43CA" w:rsidRDefault="00A50E0A" w:rsidP="00A50E0A">
      <w:pPr>
        <w:rPr>
          <w:del w:id="0" w:author="COUSINS, FIONNUALA (PGT)" w:date="2023-11-01T22:27:00Z"/>
        </w:rPr>
      </w:pPr>
      <w:del w:id="1" w:author="COUSINS, FIONNUALA (PGT)" w:date="2023-11-01T22:27:00Z">
        <w:r w:rsidDel="00CD43CA">
          <w:delText>The health care problem to highlight is the trend of the increasing estimated percentage of the</w:delText>
        </w:r>
      </w:del>
    </w:p>
    <w:p w14:paraId="1065A44C" w14:textId="6D4BE551" w:rsidR="00A50E0A" w:rsidDel="00CD43CA" w:rsidRDefault="00A50E0A" w:rsidP="00A50E0A">
      <w:pPr>
        <w:rPr>
          <w:del w:id="2" w:author="COUSINS, FIONNUALA (PGT)" w:date="2023-11-01T22:27:00Z"/>
        </w:rPr>
      </w:pPr>
      <w:del w:id="3" w:author="COUSINS, FIONNUALA (PGT)" w:date="2023-11-01T22:27:00Z">
        <w:r w:rsidDel="00CD43CA">
          <w:delText xml:space="preserve">Scottish population being prescribed drugs for anxiety/depression/psychosis. Within any one Council </w:delText>
        </w:r>
      </w:del>
    </w:p>
    <w:p w14:paraId="265CA252" w14:textId="13A93C5B" w:rsidR="00A50E0A" w:rsidDel="00CD43CA" w:rsidRDefault="00A50E0A" w:rsidP="00A50E0A">
      <w:pPr>
        <w:rPr>
          <w:del w:id="4" w:author="COUSINS, FIONNUALA (PGT)" w:date="2023-11-01T22:27:00Z"/>
        </w:rPr>
      </w:pPr>
      <w:del w:id="5" w:author="COUSINS, FIONNUALA (PGT)" w:date="2023-11-01T22:27:00Z">
        <w:r w:rsidDel="00CD43CA">
          <w:delText xml:space="preserve">Area, the increase over the last ten years is clear but mild. However, the cumulative increase across </w:delText>
        </w:r>
      </w:del>
    </w:p>
    <w:p w14:paraId="4ACBEBCB" w14:textId="5E7D2023" w:rsidR="00A50E0A" w:rsidDel="00CD43CA" w:rsidRDefault="00A50E0A" w:rsidP="00A50E0A">
      <w:pPr>
        <w:rPr>
          <w:del w:id="6" w:author="COUSINS, FIONNUALA (PGT)" w:date="2023-11-01T22:27:00Z"/>
        </w:rPr>
      </w:pPr>
      <w:del w:id="7" w:author="COUSINS, FIONNUALA (PGT)" w:date="2023-11-01T22:27:00Z">
        <w:r w:rsidDel="00CD43CA">
          <w:delText xml:space="preserve">Scotland is notable. Any increase in diagnoses has associated increases in demand for services and </w:delText>
        </w:r>
      </w:del>
    </w:p>
    <w:p w14:paraId="0C21B9F1" w14:textId="0146B795" w:rsidR="00A50E0A" w:rsidDel="00CD43CA" w:rsidRDefault="00A50E0A" w:rsidP="00A50E0A">
      <w:pPr>
        <w:rPr>
          <w:del w:id="8" w:author="COUSINS, FIONNUALA (PGT)" w:date="2023-11-01T22:27:00Z"/>
        </w:rPr>
      </w:pPr>
      <w:del w:id="9" w:author="COUSINS, FIONNUALA (PGT)" w:date="2023-11-01T22:27:00Z">
        <w:r w:rsidDel="00CD43CA">
          <w:delText xml:space="preserve">support which need to be resourced, as well as having consequences for these patients’ participation </w:delText>
        </w:r>
      </w:del>
    </w:p>
    <w:p w14:paraId="04E71B4F" w14:textId="10FD92F1" w:rsidR="00A50E0A" w:rsidDel="00CD43CA" w:rsidRDefault="00A50E0A" w:rsidP="00A50E0A">
      <w:pPr>
        <w:rPr>
          <w:del w:id="10" w:author="COUSINS, FIONNUALA (PGT)" w:date="2023-11-01T22:27:00Z"/>
        </w:rPr>
      </w:pPr>
      <w:del w:id="11" w:author="COUSINS, FIONNUALA (PGT)" w:date="2023-11-01T22:27:00Z">
        <w:r w:rsidDel="00CD43CA">
          <w:delText xml:space="preserve">in work and life. The target audience for this is employers in Scotland, particularly as relates to their </w:delText>
        </w:r>
      </w:del>
    </w:p>
    <w:p w14:paraId="310F677D" w14:textId="6AFAE9C9" w:rsidR="00A50E0A" w:rsidRDefault="00A50E0A" w:rsidP="00A50E0A">
      <w:del w:id="12" w:author="COUSINS, FIONNUALA (PGT)" w:date="2023-11-01T22:27:00Z">
        <w:r w:rsidDel="00CD43CA">
          <w:delText xml:space="preserve">planning for staff welfare monitoring and support resource provision. </w:delText>
        </w:r>
      </w:del>
    </w:p>
    <w:p w14:paraId="040AAF52" w14:textId="24CC036E" w:rsidR="00393377" w:rsidDel="00CD43CA" w:rsidRDefault="00393377" w:rsidP="00781D10">
      <w:pPr>
        <w:pStyle w:val="Heading1"/>
        <w:rPr>
          <w:del w:id="13" w:author="COUSINS, FIONNUALA (PGT)" w:date="2023-11-01T22:27:00Z"/>
        </w:rPr>
      </w:pPr>
      <w:r>
        <w:t>Why is this important and how can data science help a</w:t>
      </w:r>
      <w:r w:rsidR="00781D10">
        <w:t xml:space="preserve">ddress </w:t>
      </w:r>
      <w:proofErr w:type="spellStart"/>
      <w:r w:rsidR="00781D10">
        <w:t>it?</w:t>
      </w:r>
    </w:p>
    <w:p w14:paraId="4FB2037E" w14:textId="0B5E0895" w:rsidR="00781D10" w:rsidRDefault="00781D10" w:rsidP="00781D10">
      <w:r>
        <w:t>Scotland’s</w:t>
      </w:r>
      <w:proofErr w:type="spellEnd"/>
      <w:r>
        <w:t xml:space="preserve"> labour market is [size, spread, industries] and contributes [GDP, tax, whatever]. Employers typically provide various resources to their permanent staff, including health support, and within that, mental health resources. This is important because [days are lost to sick leave per year in Scotland, costing whatever in output, £, lost worktime] and [mental health impact on wider life]. The percentage of small businesses, multinationals, single region etc is…</w:t>
      </w:r>
    </w:p>
    <w:p w14:paraId="5E7F4AB9" w14:textId="1C8202C5" w:rsidR="00781D10" w:rsidRDefault="00781D10" w:rsidP="00781D10">
      <w:r>
        <w:t xml:space="preserve">Employers typically only have access to </w:t>
      </w:r>
      <w:r w:rsidR="00660628">
        <w:t xml:space="preserve">their own </w:t>
      </w:r>
      <w:r w:rsidR="00524327">
        <w:t xml:space="preserve">HR </w:t>
      </w:r>
      <w:r w:rsidR="00685408">
        <w:t xml:space="preserve">(and other) </w:t>
      </w:r>
      <w:r w:rsidR="00660628">
        <w:t xml:space="preserve">data, </w:t>
      </w:r>
      <w:r w:rsidR="007A32FA">
        <w:t xml:space="preserve">constraining the size of their dataset and </w:t>
      </w:r>
      <w:r w:rsidR="00660628">
        <w:t>limiting the</w:t>
      </w:r>
      <w:r w:rsidR="00524327">
        <w:t xml:space="preserve">ir ability to differentiate statistically significant changes from </w:t>
      </w:r>
      <w:r w:rsidR="00685408">
        <w:t xml:space="preserve">randomness. </w:t>
      </w:r>
      <w:r w:rsidR="00153334">
        <w:t>The availability of a</w:t>
      </w:r>
      <w:r w:rsidR="00685408">
        <w:t xml:space="preserve">nonymised, aggregated data at regional and national levels </w:t>
      </w:r>
      <w:r w:rsidR="006F4823">
        <w:t xml:space="preserve">allows for individual employers to review their data </w:t>
      </w:r>
      <w:r w:rsidR="00B01CDE">
        <w:t xml:space="preserve">against a much larger dataset. However, </w:t>
      </w:r>
      <w:r w:rsidR="006243AD">
        <w:t xml:space="preserve">this doesn’t mean that they have the </w:t>
      </w:r>
      <w:r w:rsidR="003A5763">
        <w:t xml:space="preserve">resources to do this, including time and competence. </w:t>
      </w:r>
      <w:r w:rsidR="00B1491A">
        <w:t xml:space="preserve">Data science </w:t>
      </w:r>
      <w:r w:rsidR="000415B4">
        <w:t>and data scientists can help them with this, particularly by</w:t>
      </w:r>
      <w:r w:rsidR="007A32FA">
        <w:t xml:space="preserve"> </w:t>
      </w:r>
      <w:r w:rsidR="009712FC">
        <w:t xml:space="preserve">publishing their methods, </w:t>
      </w:r>
      <w:proofErr w:type="gramStart"/>
      <w:r w:rsidR="009712FC">
        <w:t>code</w:t>
      </w:r>
      <w:proofErr w:type="gramEnd"/>
      <w:r w:rsidR="009712FC">
        <w:t xml:space="preserve"> and findings in publicly accessible ways. </w:t>
      </w:r>
      <w:r w:rsidR="000415B4">
        <w:t xml:space="preserve"> </w:t>
      </w:r>
    </w:p>
    <w:p w14:paraId="17F61956" w14:textId="2434D835" w:rsidR="009712FC" w:rsidRDefault="009712FC" w:rsidP="00F4735D">
      <w:pPr>
        <w:pStyle w:val="Heading1"/>
      </w:pPr>
      <w:r>
        <w:t xml:space="preserve">Data used to produce this </w:t>
      </w:r>
      <w:proofErr w:type="gramStart"/>
      <w:r>
        <w:t>visualisation</w:t>
      </w:r>
      <w:proofErr w:type="gramEnd"/>
    </w:p>
    <w:p w14:paraId="750C1506" w14:textId="296943CC" w:rsidR="00F4735D" w:rsidRDefault="00F4735D" w:rsidP="00F4735D">
      <w:pPr>
        <w:rPr>
          <w:ins w:id="14" w:author="COUSINS, FIONNUALA (PGT)" w:date="2023-11-01T22:56:00Z"/>
        </w:rPr>
      </w:pPr>
      <w:r>
        <w:t xml:space="preserve">Inc </w:t>
      </w:r>
      <w:r w:rsidR="00FC4CD2">
        <w:t>data limitations</w:t>
      </w:r>
    </w:p>
    <w:p w14:paraId="7BCCE568" w14:textId="45552E14" w:rsidR="00DA5E05" w:rsidRDefault="00DA5E05" w:rsidP="00F4735D">
      <w:r>
        <w:lastRenderedPageBreak/>
        <w:t xml:space="preserve">The data used to produce the visualisation is </w:t>
      </w:r>
      <w:r w:rsidR="00BC426A">
        <w:t>from the Scottish Public Health Observatory</w:t>
      </w:r>
      <w:r w:rsidR="00114AC5">
        <w:t xml:space="preserve"> (PHO)</w:t>
      </w:r>
      <w:r w:rsidR="00BC426A">
        <w:t>. It is the last ten years of available data on the estimate</w:t>
      </w:r>
      <w:r w:rsidR="00114AC5">
        <w:t>d</w:t>
      </w:r>
      <w:r w:rsidR="00BC426A">
        <w:t xml:space="preserve"> percentage of the population prescribed medication </w:t>
      </w:r>
      <w:r w:rsidR="004D0E8A">
        <w:t xml:space="preserve">for anxiety, </w:t>
      </w:r>
      <w:proofErr w:type="gramStart"/>
      <w:r w:rsidR="004D0E8A">
        <w:t>depression</w:t>
      </w:r>
      <w:proofErr w:type="gramEnd"/>
      <w:r w:rsidR="004D0E8A">
        <w:t xml:space="preserve"> or psychosis. The data is reported at both council area and health board level. </w:t>
      </w:r>
      <w:r w:rsidR="00114AC5">
        <w:t>[any missing data].</w:t>
      </w:r>
    </w:p>
    <w:p w14:paraId="67C77BE2" w14:textId="24F8FF44" w:rsidR="00114AC5" w:rsidRDefault="00114AC5" w:rsidP="00F4735D">
      <w:r>
        <w:t xml:space="preserve">The limitations of this data are that it is estimated </w:t>
      </w:r>
      <w:proofErr w:type="gramStart"/>
      <w:r>
        <w:t>only</w:t>
      </w:r>
      <w:proofErr w:type="gramEnd"/>
      <w:r>
        <w:t xml:space="preserve"> and the PHO does not include the method by which estimates were derived. </w:t>
      </w:r>
    </w:p>
    <w:p w14:paraId="78FC725E" w14:textId="517295BC" w:rsidR="00F4735D" w:rsidRDefault="00F4735D" w:rsidP="00F4735D">
      <w:pPr>
        <w:pStyle w:val="Heading1"/>
      </w:pPr>
      <w:r>
        <w:t>Strengths and limitations of the approach used</w:t>
      </w:r>
      <w:r w:rsidR="00FC4CD2">
        <w:t xml:space="preserve"> for the </w:t>
      </w:r>
      <w:proofErr w:type="gramStart"/>
      <w:r w:rsidR="00FC4CD2">
        <w:t>visualisation</w:t>
      </w:r>
      <w:proofErr w:type="gramEnd"/>
    </w:p>
    <w:p w14:paraId="3E042D7B" w14:textId="77777777" w:rsidR="00F4735D" w:rsidRDefault="00F4735D" w:rsidP="00F4735D"/>
    <w:p w14:paraId="7304CAFB" w14:textId="77777777" w:rsidR="00F4735D" w:rsidRPr="00F4735D" w:rsidRDefault="00F4735D" w:rsidP="00F4735D"/>
    <w:p w14:paraId="3701EC52" w14:textId="0048131E" w:rsidR="00A50E0A" w:rsidDel="00A80CD4" w:rsidRDefault="00A50E0A" w:rsidP="00A50E0A">
      <w:pPr>
        <w:pStyle w:val="Heading1"/>
        <w:rPr>
          <w:del w:id="15" w:author="COUSINS, FIONNUALA (PGT)" w:date="2023-11-01T22:53:00Z"/>
        </w:rPr>
      </w:pPr>
      <w:del w:id="16" w:author="COUSINS, FIONNUALA (PGT)" w:date="2023-11-01T22:53:00Z">
        <w:r w:rsidDel="00A80CD4">
          <w:delText>2. Identify and briefly describe the data you need</w:delText>
        </w:r>
      </w:del>
    </w:p>
    <w:p w14:paraId="5FD3CB52" w14:textId="09B61876" w:rsidR="00A50E0A" w:rsidDel="00A80CD4" w:rsidRDefault="00A50E0A" w:rsidP="00A50E0A">
      <w:pPr>
        <w:rPr>
          <w:del w:id="17" w:author="COUSINS, FIONNUALA (PGT)" w:date="2023-11-01T22:53:00Z"/>
        </w:rPr>
      </w:pPr>
      <w:del w:id="18" w:author="COUSINS, FIONNUALA (PGT)" w:date="2023-11-01T22:53:00Z">
        <w:r w:rsidDel="00A80CD4">
          <w:delText xml:space="preserve">The PHO data this requires is the year-on-year data showing the estimated trend across Scotland in </w:delText>
        </w:r>
      </w:del>
    </w:p>
    <w:p w14:paraId="5B2BF835" w14:textId="0DEB81FB" w:rsidR="00A50E0A" w:rsidDel="00A80CD4" w:rsidRDefault="00A50E0A" w:rsidP="00A50E0A">
      <w:pPr>
        <w:rPr>
          <w:del w:id="19" w:author="COUSINS, FIONNUALA (PGT)" w:date="2023-11-01T22:53:00Z"/>
        </w:rPr>
      </w:pPr>
      <w:del w:id="20" w:author="COUSINS, FIONNUALA (PGT)" w:date="2023-11-01T22:53:00Z">
        <w:r w:rsidDel="00A80CD4">
          <w:delText xml:space="preserve">the percentage of the population prescribed drugs for anxiety/depression/psychosis for the last ten </w:delText>
        </w:r>
      </w:del>
    </w:p>
    <w:p w14:paraId="40DDE6EA" w14:textId="1EE62A5D" w:rsidR="00A50E0A" w:rsidDel="00A80CD4" w:rsidRDefault="00A50E0A" w:rsidP="00A50E0A">
      <w:pPr>
        <w:rPr>
          <w:del w:id="21" w:author="COUSINS, FIONNUALA (PGT)" w:date="2023-11-01T22:53:00Z"/>
        </w:rPr>
      </w:pPr>
      <w:del w:id="22" w:author="COUSINS, FIONNUALA (PGT)" w:date="2023-11-01T22:53:00Z">
        <w:r w:rsidDel="00A80CD4">
          <w:delText xml:space="preserve">years (of available data). As employers are unlikely to be all uniformly distributed across the country, </w:delText>
        </w:r>
      </w:del>
    </w:p>
    <w:p w14:paraId="1BF07ACC" w14:textId="7EF403C1" w:rsidR="00A50E0A" w:rsidDel="00A80CD4" w:rsidRDefault="00A50E0A" w:rsidP="00A50E0A">
      <w:pPr>
        <w:rPr>
          <w:del w:id="23" w:author="COUSINS, FIONNUALA (PGT)" w:date="2023-11-01T22:53:00Z"/>
        </w:rPr>
      </w:pPr>
      <w:del w:id="24" w:author="COUSINS, FIONNUALA (PGT)" w:date="2023-11-01T22:53:00Z">
        <w:r w:rsidDel="00A80CD4">
          <w:delText xml:space="preserve">this data must be categorised by Council Area to allow employers to focus on their operational </w:delText>
        </w:r>
      </w:del>
    </w:p>
    <w:p w14:paraId="73A3AB23" w14:textId="7240F860" w:rsidR="00A50E0A" w:rsidDel="00A80CD4" w:rsidRDefault="00A50E0A" w:rsidP="00A50E0A">
      <w:pPr>
        <w:rPr>
          <w:del w:id="25" w:author="COUSINS, FIONNUALA (PGT)" w:date="2023-11-01T22:53:00Z"/>
        </w:rPr>
      </w:pPr>
      <w:del w:id="26" w:author="COUSINS, FIONNUALA (PGT)" w:date="2023-11-01T22:53:00Z">
        <w:r w:rsidDel="00A80CD4">
          <w:delText xml:space="preserve">regions and in a segmentation which already applies to their organisations (i.e., they are already </w:delText>
        </w:r>
      </w:del>
    </w:p>
    <w:p w14:paraId="68E96568" w14:textId="41855F0E" w:rsidR="00A50E0A" w:rsidDel="00A80CD4" w:rsidRDefault="00A50E0A" w:rsidP="00A50E0A">
      <w:pPr>
        <w:rPr>
          <w:del w:id="27" w:author="COUSINS, FIONNUALA (PGT)" w:date="2023-11-01T22:53:00Z"/>
        </w:rPr>
      </w:pPr>
      <w:del w:id="28" w:author="COUSINS, FIONNUALA (PGT)" w:date="2023-11-01T22:53:00Z">
        <w:r w:rsidDel="00A80CD4">
          <w:delText xml:space="preserve">subject to differing Councils’ policies). Where they operate across multiple Council Areas, this will </w:delText>
        </w:r>
      </w:del>
    </w:p>
    <w:p w14:paraId="5CE4452F" w14:textId="349C7062" w:rsidR="00A50E0A" w:rsidDel="00A80CD4" w:rsidRDefault="00A50E0A" w:rsidP="00A50E0A">
      <w:pPr>
        <w:rPr>
          <w:del w:id="29" w:author="COUSINS, FIONNUALA (PGT)" w:date="2023-11-01T22:53:00Z"/>
        </w:rPr>
      </w:pPr>
      <w:del w:id="30" w:author="COUSINS, FIONNUALA (PGT)" w:date="2023-11-01T22:53:00Z">
        <w:r w:rsidDel="00A80CD4">
          <w:delText xml:space="preserve">enable them to identify regions which might warrant focused organisational resources and </w:delText>
        </w:r>
      </w:del>
    </w:p>
    <w:p w14:paraId="3C3F0653" w14:textId="70902056" w:rsidR="00A50E0A" w:rsidDel="00A80CD4" w:rsidRDefault="00A50E0A" w:rsidP="00A50E0A">
      <w:pPr>
        <w:rPr>
          <w:del w:id="31" w:author="COUSINS, FIONNUALA (PGT)" w:date="2023-11-01T22:53:00Z"/>
        </w:rPr>
      </w:pPr>
      <w:del w:id="32" w:author="COUSINS, FIONNUALA (PGT)" w:date="2023-11-01T22:53:00Z">
        <w:r w:rsidDel="00A80CD4">
          <w:delText xml:space="preserve">monitoring. </w:delText>
        </w:r>
      </w:del>
    </w:p>
    <w:p w14:paraId="58E2675B" w14:textId="6435810B" w:rsidR="00A50E0A" w:rsidDel="00A80CD4" w:rsidRDefault="00A50E0A" w:rsidP="00A50E0A">
      <w:pPr>
        <w:rPr>
          <w:del w:id="33" w:author="COUSINS, FIONNUALA (PGT)" w:date="2023-11-01T22:53:00Z"/>
        </w:rPr>
      </w:pPr>
      <w:del w:id="34" w:author="COUSINS, FIONNUALA (PGT)" w:date="2023-11-01T22:53:00Z">
        <w:r w:rsidDel="00A80CD4">
          <w:delText xml:space="preserve">If held by the PHO, data on lost working time due to sick leave will also be acquired. </w:delText>
        </w:r>
      </w:del>
    </w:p>
    <w:p w14:paraId="7284768C" w14:textId="3747D4FB" w:rsidR="00A50E0A" w:rsidDel="00A80CD4" w:rsidRDefault="00A50E0A" w:rsidP="00A50E0A">
      <w:pPr>
        <w:pStyle w:val="Heading1"/>
        <w:rPr>
          <w:del w:id="35" w:author="COUSINS, FIONNUALA (PGT)" w:date="2023-11-01T22:53:00Z"/>
        </w:rPr>
      </w:pPr>
      <w:del w:id="36" w:author="COUSINS, FIONNUALA (PGT)" w:date="2023-11-01T22:53:00Z">
        <w:r w:rsidDel="00A80CD4">
          <w:delText>3. Decide on the appropriate data visualisation to tell your story, and</w:delText>
        </w:r>
        <w:r w:rsidDel="00A80CD4">
          <w:delText xml:space="preserve"> </w:delText>
        </w:r>
        <w:r w:rsidDel="00A80CD4">
          <w:delText>briefly describe it. You can</w:delText>
        </w:r>
        <w:r w:rsidDel="00A80CD4">
          <w:delText xml:space="preserve"> </w:delText>
        </w:r>
        <w:r w:rsidDel="00A80CD4">
          <w:delText>describe it with words or make a sketch</w:delText>
        </w:r>
      </w:del>
    </w:p>
    <w:p w14:paraId="5EC4BEA6" w14:textId="59C28237" w:rsidR="00A50E0A" w:rsidDel="00A80CD4" w:rsidRDefault="00A50E0A" w:rsidP="00A50E0A">
      <w:pPr>
        <w:rPr>
          <w:del w:id="37" w:author="COUSINS, FIONNUALA (PGT)" w:date="2023-11-01T22:53:00Z"/>
        </w:rPr>
      </w:pPr>
      <w:del w:id="38" w:author="COUSINS, FIONNUALA (PGT)" w:date="2023-11-01T22:53:00Z">
        <w:r w:rsidDel="00A80CD4">
          <w:delText xml:space="preserve">The main intended chart is a stacked area chart with years on the x-axis, percentage of population on </w:delText>
        </w:r>
      </w:del>
    </w:p>
    <w:p w14:paraId="3CD2CA2F" w14:textId="160A5A70" w:rsidR="00A50E0A" w:rsidDel="00A80CD4" w:rsidRDefault="00A50E0A" w:rsidP="00A50E0A">
      <w:pPr>
        <w:rPr>
          <w:del w:id="39" w:author="COUSINS, FIONNUALA (PGT)" w:date="2023-11-01T22:53:00Z"/>
        </w:rPr>
      </w:pPr>
      <w:del w:id="40" w:author="COUSINS, FIONNUALA (PGT)" w:date="2023-11-01T22:53:00Z">
        <w:r w:rsidDel="00A80CD4">
          <w:delText>the y-axis and the stacked categories being the 16 Council Areas of Scotland. However, 16 is a large</w:delText>
        </w:r>
      </w:del>
    </w:p>
    <w:p w14:paraId="7DA34BC8" w14:textId="263C4817" w:rsidR="00A50E0A" w:rsidDel="00A80CD4" w:rsidRDefault="00A50E0A" w:rsidP="00A50E0A">
      <w:pPr>
        <w:rPr>
          <w:del w:id="41" w:author="COUSINS, FIONNUALA (PGT)" w:date="2023-11-01T22:53:00Z"/>
        </w:rPr>
      </w:pPr>
      <w:del w:id="42" w:author="COUSINS, FIONNUALA (PGT)" w:date="2023-11-01T22:53:00Z">
        <w:r w:rsidDel="00A80CD4">
          <w:delText xml:space="preserve">number of categories so merging into broader regions will be considered (e.g. Central Belt, Highlands </w:delText>
        </w:r>
      </w:del>
    </w:p>
    <w:p w14:paraId="7C9F2845" w14:textId="71A6662E" w:rsidR="00A50E0A" w:rsidDel="00A80CD4" w:rsidRDefault="00A50E0A" w:rsidP="00A50E0A">
      <w:pPr>
        <w:rPr>
          <w:del w:id="43" w:author="COUSINS, FIONNUALA (PGT)" w:date="2023-11-01T22:53:00Z"/>
        </w:rPr>
      </w:pPr>
      <w:del w:id="44" w:author="COUSINS, FIONNUALA (PGT)" w:date="2023-11-01T22:53:00Z">
        <w:r w:rsidDel="00A80CD4">
          <w:delText xml:space="preserve">and Islands, etc.) or interactivity options to allow employers to select the Council Areas in which they </w:delText>
        </w:r>
      </w:del>
    </w:p>
    <w:p w14:paraId="00D8DF93" w14:textId="17AAEC06" w:rsidR="00A50E0A" w:rsidDel="00A80CD4" w:rsidRDefault="00A50E0A" w:rsidP="00A50E0A">
      <w:pPr>
        <w:rPr>
          <w:del w:id="45" w:author="COUSINS, FIONNUALA (PGT)" w:date="2023-11-01T22:53:00Z"/>
        </w:rPr>
      </w:pPr>
      <w:del w:id="46" w:author="COUSINS, FIONNUALA (PGT)" w:date="2023-11-01T22:53:00Z">
        <w:r w:rsidDel="00A80CD4">
          <w:delText xml:space="preserve">have premises. The intended message is that the gentle increase in each Council Area still warrants </w:delText>
        </w:r>
      </w:del>
    </w:p>
    <w:p w14:paraId="1B05AB4C" w14:textId="132D58A8" w:rsidR="00A50E0A" w:rsidDel="00A80CD4" w:rsidRDefault="00A50E0A" w:rsidP="00A50E0A">
      <w:pPr>
        <w:rPr>
          <w:del w:id="47" w:author="COUSINS, FIONNUALA (PGT)" w:date="2023-11-01T22:53:00Z"/>
        </w:rPr>
      </w:pPr>
      <w:del w:id="48" w:author="COUSINS, FIONNUALA (PGT)" w:date="2023-11-01T22:53:00Z">
        <w:r w:rsidDel="00A80CD4">
          <w:delText>active attention due to the cumulative increase across Scotland and the consequent resource</w:delText>
        </w:r>
      </w:del>
    </w:p>
    <w:p w14:paraId="4389527C" w14:textId="4DAEDA88" w:rsidR="00A50E0A" w:rsidDel="00A80CD4" w:rsidRDefault="00A50E0A" w:rsidP="00A50E0A">
      <w:pPr>
        <w:rPr>
          <w:del w:id="49" w:author="COUSINS, FIONNUALA (PGT)" w:date="2023-11-01T22:53:00Z"/>
        </w:rPr>
      </w:pPr>
      <w:del w:id="50" w:author="COUSINS, FIONNUALA (PGT)" w:date="2023-11-01T22:53:00Z">
        <w:r w:rsidDel="00A80CD4">
          <w:delText xml:space="preserve">demand for stakeholders, employers in particular. </w:delText>
        </w:r>
      </w:del>
    </w:p>
    <w:p w14:paraId="062E3628" w14:textId="1E2E4122" w:rsidR="00A50E0A" w:rsidDel="00A80CD4" w:rsidRDefault="00A50E0A" w:rsidP="00A50E0A">
      <w:pPr>
        <w:rPr>
          <w:del w:id="51" w:author="COUSINS, FIONNUALA (PGT)" w:date="2023-11-01T22:53:00Z"/>
        </w:rPr>
      </w:pPr>
      <w:del w:id="52" w:author="COUSINS, FIONNUALA (PGT)" w:date="2023-11-01T22:53:00Z">
        <w:r w:rsidDel="00A80CD4">
          <w:delText xml:space="preserve">Alternatively, a radar plot with years on the radial axis and a spoke for each Council Area will also be </w:delText>
        </w:r>
      </w:del>
    </w:p>
    <w:p w14:paraId="5AE8CAD6" w14:textId="6FAE152C" w:rsidR="000814D7" w:rsidDel="00A80CD4" w:rsidRDefault="00A50E0A" w:rsidP="00A50E0A">
      <w:pPr>
        <w:rPr>
          <w:del w:id="53" w:author="COUSINS, FIONNUALA (PGT)" w:date="2023-11-01T22:53:00Z"/>
        </w:rPr>
      </w:pPr>
      <w:del w:id="54" w:author="COUSINS, FIONNUALA (PGT)" w:date="2023-11-01T22:53:00Z">
        <w:r w:rsidDel="00A80CD4">
          <w:delText>considered.</w:delText>
        </w:r>
      </w:del>
    </w:p>
    <w:p w14:paraId="1AE054F8" w14:textId="77777777" w:rsidR="00190594" w:rsidRDefault="00190594" w:rsidP="00A50E0A"/>
    <w:p w14:paraId="59B20514" w14:textId="77777777" w:rsidR="00190594" w:rsidRPr="00190594" w:rsidRDefault="00190594" w:rsidP="00190594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GB"/>
          <w14:ligatures w14:val="none"/>
        </w:rPr>
      </w:pPr>
      <w:r w:rsidRPr="00190594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GB"/>
          <w14:ligatures w14:val="none"/>
        </w:rPr>
        <w:lastRenderedPageBreak/>
        <w:t>The </w:t>
      </w:r>
      <w:r w:rsidRPr="00190594">
        <w:rPr>
          <w:rFonts w:ascii="Open Sans" w:eastAsia="Times New Roman" w:hAnsi="Open Sans" w:cs="Open Sans"/>
          <w:b/>
          <w:bCs/>
          <w:color w:val="262626"/>
          <w:kern w:val="0"/>
          <w:sz w:val="21"/>
          <w:szCs w:val="21"/>
          <w:lang w:eastAsia="en-GB"/>
          <w14:ligatures w14:val="none"/>
        </w:rPr>
        <w:t>short paper</w:t>
      </w:r>
      <w:r w:rsidRPr="00190594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GB"/>
          <w14:ligatures w14:val="none"/>
        </w:rPr>
        <w:t> should be written in any text editor of your choice (</w:t>
      </w:r>
      <w:proofErr w:type="gramStart"/>
      <w:r w:rsidRPr="00190594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GB"/>
          <w14:ligatures w14:val="none"/>
        </w:rPr>
        <w:t>e.g.</w:t>
      </w:r>
      <w:proofErr w:type="gramEnd"/>
      <w:r w:rsidRPr="00190594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GB"/>
          <w14:ligatures w14:val="none"/>
        </w:rPr>
        <w:t xml:space="preserve"> MS Word). This should be exported as a pdf to submit to </w:t>
      </w:r>
      <w:proofErr w:type="spellStart"/>
      <w:r w:rsidRPr="00190594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GB"/>
          <w14:ligatures w14:val="none"/>
        </w:rPr>
        <w:t>MyAberdeen</w:t>
      </w:r>
      <w:proofErr w:type="spellEnd"/>
      <w:r w:rsidRPr="00190594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GB"/>
          <w14:ligatures w14:val="none"/>
        </w:rPr>
        <w:t>. In the paper, you should address the following points:</w:t>
      </w:r>
    </w:p>
    <w:p w14:paraId="1D79A337" w14:textId="77777777" w:rsidR="00190594" w:rsidRPr="00190594" w:rsidRDefault="00190594" w:rsidP="0019059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GB"/>
          <w14:ligatures w14:val="none"/>
        </w:rPr>
      </w:pPr>
      <w:r w:rsidRPr="00190594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GB"/>
          <w14:ligatures w14:val="none"/>
        </w:rPr>
        <w:t>Who is your target audience, and what is the key message you are aiming to get across?</w:t>
      </w:r>
    </w:p>
    <w:p w14:paraId="5E772B60" w14:textId="77777777" w:rsidR="00190594" w:rsidRPr="00190594" w:rsidRDefault="00190594" w:rsidP="0019059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GB"/>
          <w14:ligatures w14:val="none"/>
        </w:rPr>
      </w:pPr>
      <w:r w:rsidRPr="00190594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GB"/>
          <w14:ligatures w14:val="none"/>
        </w:rPr>
        <w:t>Why is the healthcare problem you have chosen important, and how can data science help to address it?</w:t>
      </w:r>
    </w:p>
    <w:p w14:paraId="1CC7FD22" w14:textId="77777777" w:rsidR="00190594" w:rsidRPr="00190594" w:rsidRDefault="00190594" w:rsidP="0019059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GB"/>
          <w14:ligatures w14:val="none"/>
        </w:rPr>
      </w:pPr>
      <w:r w:rsidRPr="00190594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GB"/>
          <w14:ligatures w14:val="none"/>
        </w:rPr>
        <w:t>What data did you use to produce your visualisation? What are the data limitations?</w:t>
      </w:r>
    </w:p>
    <w:p w14:paraId="3F46D379" w14:textId="77777777" w:rsidR="00190594" w:rsidRPr="00190594" w:rsidRDefault="00190594" w:rsidP="0019059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GB"/>
          <w14:ligatures w14:val="none"/>
        </w:rPr>
      </w:pPr>
      <w:r w:rsidRPr="00190594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GB"/>
          <w14:ligatures w14:val="none"/>
        </w:rPr>
        <w:t>What are the strengths and limitations of the approach you took for your visualisation?</w:t>
      </w:r>
    </w:p>
    <w:p w14:paraId="4B1962D6" w14:textId="77777777" w:rsidR="00190594" w:rsidRDefault="00190594" w:rsidP="00A50E0A"/>
    <w:sectPr w:rsidR="001905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D17F3D"/>
    <w:multiLevelType w:val="multilevel"/>
    <w:tmpl w:val="20164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921696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OUSINS, FIONNUALA (PGT)">
    <w15:presenceInfo w15:providerId="AD" w15:userId="S::t04fc23@abdn.ac.uk::624d95fb-d5b5-4a0c-8f0a-5db700bfcbf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C13"/>
    <w:rsid w:val="0004130D"/>
    <w:rsid w:val="000415B4"/>
    <w:rsid w:val="000728AE"/>
    <w:rsid w:val="00076313"/>
    <w:rsid w:val="000814D7"/>
    <w:rsid w:val="000C724F"/>
    <w:rsid w:val="00114AC5"/>
    <w:rsid w:val="001404C6"/>
    <w:rsid w:val="00153334"/>
    <w:rsid w:val="00186911"/>
    <w:rsid w:val="00190594"/>
    <w:rsid w:val="00393377"/>
    <w:rsid w:val="003A5763"/>
    <w:rsid w:val="00404F43"/>
    <w:rsid w:val="00437497"/>
    <w:rsid w:val="004B68AE"/>
    <w:rsid w:val="004D0E8A"/>
    <w:rsid w:val="00524327"/>
    <w:rsid w:val="00536C55"/>
    <w:rsid w:val="0055357E"/>
    <w:rsid w:val="00593F96"/>
    <w:rsid w:val="006243AD"/>
    <w:rsid w:val="00660628"/>
    <w:rsid w:val="00685408"/>
    <w:rsid w:val="006909A2"/>
    <w:rsid w:val="006B355D"/>
    <w:rsid w:val="006F3589"/>
    <w:rsid w:val="006F4823"/>
    <w:rsid w:val="00781D10"/>
    <w:rsid w:val="007A32FA"/>
    <w:rsid w:val="007B195F"/>
    <w:rsid w:val="008156AC"/>
    <w:rsid w:val="008A75AB"/>
    <w:rsid w:val="008F3641"/>
    <w:rsid w:val="009712FC"/>
    <w:rsid w:val="00991EF2"/>
    <w:rsid w:val="00994FBD"/>
    <w:rsid w:val="009B23C7"/>
    <w:rsid w:val="009B7CDD"/>
    <w:rsid w:val="009F4048"/>
    <w:rsid w:val="00A50E0A"/>
    <w:rsid w:val="00A67A50"/>
    <w:rsid w:val="00A80CD4"/>
    <w:rsid w:val="00A81DF6"/>
    <w:rsid w:val="00AF225A"/>
    <w:rsid w:val="00B01CDE"/>
    <w:rsid w:val="00B1491A"/>
    <w:rsid w:val="00BA1C13"/>
    <w:rsid w:val="00BB1A16"/>
    <w:rsid w:val="00BC426A"/>
    <w:rsid w:val="00C3361F"/>
    <w:rsid w:val="00C607EF"/>
    <w:rsid w:val="00CA73DE"/>
    <w:rsid w:val="00CB0F48"/>
    <w:rsid w:val="00CD43CA"/>
    <w:rsid w:val="00D1410B"/>
    <w:rsid w:val="00D573C0"/>
    <w:rsid w:val="00DA5E05"/>
    <w:rsid w:val="00DD7E5A"/>
    <w:rsid w:val="00E15A3B"/>
    <w:rsid w:val="00E32BCC"/>
    <w:rsid w:val="00E62905"/>
    <w:rsid w:val="00F03312"/>
    <w:rsid w:val="00F22D76"/>
    <w:rsid w:val="00F4735D"/>
    <w:rsid w:val="00FC4CD2"/>
    <w:rsid w:val="00FD3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89955"/>
  <w15:chartTrackingRefBased/>
  <w15:docId w15:val="{04C2C670-3F4B-476A-81FE-A3B022A79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0E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0E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50E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0E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50E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0E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905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190594"/>
    <w:rPr>
      <w:b/>
      <w:bCs/>
    </w:rPr>
  </w:style>
  <w:style w:type="paragraph" w:styleId="Revision">
    <w:name w:val="Revision"/>
    <w:hidden/>
    <w:uiPriority w:val="99"/>
    <w:semiHidden/>
    <w:rsid w:val="00CD43C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58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21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380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890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737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965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928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641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9844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1725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8387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1927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85017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2101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28655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77691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260500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723644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966836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66949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7425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62837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4480283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8797743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0776392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733242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93574088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94402688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76194929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93983202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65025303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27062434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07762827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8245924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61443429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52352094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9657334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5421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42788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34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1265</TotalTime>
  <Pages>3</Pages>
  <Words>882</Words>
  <Characters>5032</Characters>
  <Application>Microsoft Office Word</Application>
  <DocSecurity>0</DocSecurity>
  <Lines>41</Lines>
  <Paragraphs>11</Paragraphs>
  <ScaleCrop>false</ScaleCrop>
  <Company/>
  <LinksUpToDate>false</LinksUpToDate>
  <CharactersWithSpaces>5903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COUSINS, FIONNUALA (PGT)</dc:creator>
  <cp:keywords/>
  <dc:description/>
  <cp:lastModifiedBy>COUSINS, FIONNUALA (PGT)</cp:lastModifiedBy>
  <cp:revision>66</cp:revision>
  <dcterms:created xsi:type="dcterms:W3CDTF">2023-11-01T21:58:00Z</dcterms:created>
  <dcterms:modified xsi:type="dcterms:W3CDTF">2023-11-02T19:03:00Z</dcterms:modified>
</cp:coreProperties>
</file>